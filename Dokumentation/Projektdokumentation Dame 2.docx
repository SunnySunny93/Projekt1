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388" w:rsidRDefault="00013BDF">
      <w:pPr>
        <w:pStyle w:val="Titel"/>
        <w:pPrChange w:id="0" w:author="Anni" w:date="2017-01-04T10:36:00Z">
          <w:pPr/>
        </w:pPrChange>
      </w:pPr>
      <w:r>
        <w:t>Projektdokumentation Dame 2.</w:t>
      </w:r>
      <w:commentRangeStart w:id="1"/>
      <w:r>
        <w:t>0</w:t>
      </w:r>
      <w:commentRangeEnd w:id="1"/>
      <w:r>
        <w:rPr>
          <w:rStyle w:val="Kommentarzeichen"/>
        </w:rPr>
        <w:commentReference w:id="1"/>
      </w:r>
    </w:p>
    <w:p w:rsidR="00AC156B" w:rsidRPr="00AC156B" w:rsidRDefault="00AC156B" w:rsidP="00AC156B">
      <w:pPr>
        <w:rPr>
          <w:ins w:id="2" w:author="Anni" w:date="2017-01-09T14:31:00Z"/>
        </w:rPr>
      </w:pPr>
      <w:ins w:id="3" w:author="Anni" w:date="2017-01-09T14:31:00Z">
        <w:r>
          <w:t>Dame 2.0 ist die Erweiterung des klassischen Dame Brettspiels. Hierbei spielen bis zu 6 Spieler auf einem wabenähnlichen Spielfeld gegeneinander.</w:t>
        </w:r>
        <w:r>
          <w:t xml:space="preserve"> </w:t>
        </w:r>
      </w:ins>
      <w:ins w:id="4" w:author="Anni" w:date="2017-01-09T14:32:00Z">
        <w:r>
          <w:t xml:space="preserve">Wie auch beim Dame Brettspiel wird auch hier mit seinem Spielstein vorwärts gezogen, gegnerische Spielsteine übersprungen und wenn man am anderen Spielfeldrand angekommen ist auch Steine zu Damen aufgewertet. </w:t>
        </w:r>
      </w:ins>
      <w:ins w:id="5" w:author="Anni" w:date="2017-01-09T14:34:00Z">
        <w:r>
          <w:t>Hinzu kommt eine Anzahl von Spielkarten, welche das Spiel noch spannender machen sollen. S</w:t>
        </w:r>
      </w:ins>
      <w:ins w:id="6" w:author="Anni" w:date="2017-01-09T14:35:00Z">
        <w:r>
          <w:t>ie enthalten Anweisungen, die sogenannte</w:t>
        </w:r>
      </w:ins>
      <w:ins w:id="7" w:author="Anni" w:date="2017-01-09T14:36:00Z">
        <w:r>
          <w:t>n</w:t>
        </w:r>
      </w:ins>
      <w:ins w:id="8" w:author="Anni" w:date="2017-01-09T14:35:00Z">
        <w:r>
          <w:t xml:space="preserve"> Mauern aufbauen, verschieben oder abreißen lassen.</w:t>
        </w:r>
      </w:ins>
      <w:ins w:id="9" w:author="Anni" w:date="2017-01-09T14:36:00Z">
        <w:r>
          <w:t xml:space="preserve"> Der Spieler, der als letztes noch Spielsteine auf dem Feld hat ist der Gewinner.</w:t>
        </w:r>
      </w:ins>
    </w:p>
    <w:p w:rsidR="00013BDF" w:rsidRDefault="00013BDF">
      <w:pPr>
        <w:pStyle w:val="berschrift1"/>
        <w:rPr>
          <w:ins w:id="10" w:author="Anni" w:date="2017-01-09T14:29:00Z"/>
        </w:rPr>
        <w:pPrChange w:id="11" w:author="Anni" w:date="2017-01-04T10:36:00Z">
          <w:pPr/>
        </w:pPrChange>
      </w:pPr>
      <w:commentRangeStart w:id="12"/>
      <w:r>
        <w:t>Aufgabenbeschreibung</w:t>
      </w:r>
      <w:commentRangeEnd w:id="12"/>
      <w:r>
        <w:rPr>
          <w:rStyle w:val="Kommentarzeichen"/>
        </w:rPr>
        <w:commentReference w:id="12"/>
      </w:r>
    </w:p>
    <w:p w:rsidR="00AC156B" w:rsidDel="00AC156B" w:rsidRDefault="00AC156B" w:rsidP="00AC156B">
      <w:pPr>
        <w:pStyle w:val="berschrift2"/>
        <w:rPr>
          <w:del w:id="13" w:author="Anni" w:date="2017-01-09T14:31:00Z"/>
        </w:rPr>
        <w:pPrChange w:id="14" w:author="Anni" w:date="2017-01-09T14:38:00Z">
          <w:pPr/>
        </w:pPrChange>
      </w:pPr>
      <w:proofErr w:type="spellStart"/>
      <w:ins w:id="15" w:author="Anni" w:date="2017-01-09T14:38:00Z">
        <w:r>
          <w:t>Accounterstellung</w:t>
        </w:r>
      </w:ins>
      <w:proofErr w:type="spellEnd"/>
      <w:ins w:id="16" w:author="Anni" w:date="2017-01-09T14:39:00Z">
        <w:r>
          <w:t xml:space="preserve"> </w:t>
        </w:r>
      </w:ins>
    </w:p>
    <w:p w:rsidR="00AC156B" w:rsidRPr="00AC156B" w:rsidRDefault="00AC156B" w:rsidP="00AC156B">
      <w:pPr>
        <w:rPr>
          <w:ins w:id="17" w:author="Anni" w:date="2017-01-09T14:38:00Z"/>
        </w:rPr>
      </w:pPr>
      <w:ins w:id="18" w:author="Anni" w:date="2017-01-09T14:38:00Z">
        <w:r>
          <w:t xml:space="preserve">Der User kann einen Account erstellen, womit er spielen kann. </w:t>
        </w:r>
      </w:ins>
      <w:ins w:id="19" w:author="Anni" w:date="2017-01-09T14:39:00Z">
        <w:r>
          <w:t xml:space="preserve">Dies bietet den Vorteil, dass er </w:t>
        </w:r>
      </w:ins>
      <w:ins w:id="20" w:author="Anni" w:date="2017-01-09T14:40:00Z">
        <w:r>
          <w:t xml:space="preserve">seine Spielstatistiken speichern kann und diese bei Bedarf auswerten kann. Die Erstellung eines Accounts ist aber nicht zwingend notwendig. Man kann auch als Gast das Spiel nutzen. </w:t>
        </w:r>
      </w:ins>
      <w:ins w:id="21" w:author="Anni" w:date="2017-01-09T14:41:00Z">
        <w:r>
          <w:t>Hierzu muss der User nur einen Usernamen wählen und kann losspielen.</w:t>
        </w:r>
        <w:r w:rsidR="00F84A9F">
          <w:t xml:space="preserve"> Nach dem Login als Gast oder als User </w:t>
        </w:r>
      </w:ins>
      <w:ins w:id="22" w:author="Anni" w:date="2017-01-09T14:42:00Z">
        <w:r w:rsidR="00F84A9F">
          <w:t>kann</w:t>
        </w:r>
      </w:ins>
      <w:ins w:id="23" w:author="Anni" w:date="2017-01-09T14:41:00Z">
        <w:r w:rsidR="00F84A9F">
          <w:t xml:space="preserve"> ein Spielstein generiert und</w:t>
        </w:r>
      </w:ins>
      <w:ins w:id="24" w:author="Anni" w:date="2017-01-09T14:42:00Z">
        <w:r w:rsidR="00F84A9F">
          <w:t xml:space="preserve"> Mitspieler eingeladen werden.</w:t>
        </w:r>
      </w:ins>
    </w:p>
    <w:p w:rsidR="00AC156B" w:rsidRDefault="00AC156B" w:rsidP="00AC156B">
      <w:pPr>
        <w:pStyle w:val="berschrift2"/>
        <w:rPr>
          <w:ins w:id="25" w:author="Anni" w:date="2017-01-09T14:43:00Z"/>
        </w:rPr>
        <w:pPrChange w:id="26" w:author="Anni" w:date="2017-01-09T14:38:00Z">
          <w:pPr/>
        </w:pPrChange>
      </w:pPr>
      <w:ins w:id="27" w:author="Anni" w:date="2017-01-09T14:38:00Z">
        <w:r>
          <w:t>Spiel</w:t>
        </w:r>
      </w:ins>
      <w:ins w:id="28" w:author="Anni" w:date="2017-01-09T14:43:00Z">
        <w:r w:rsidR="00F84A9F">
          <w:t>feld</w:t>
        </w:r>
      </w:ins>
    </w:p>
    <w:p w:rsidR="00F84A9F" w:rsidRPr="00F84A9F" w:rsidRDefault="00F84A9F" w:rsidP="00F84A9F">
      <w:pPr>
        <w:rPr>
          <w:ins w:id="29" w:author="Anni" w:date="2017-01-09T14:38:00Z"/>
        </w:rPr>
      </w:pPr>
      <w:ins w:id="30" w:author="Anni" w:date="2017-01-09T14:43:00Z">
        <w:r>
          <w:t xml:space="preserve">Das Spielfeld besteht aus dem 6-eckigen Spielbrett, den Kartenstapeln und der Spielanweisung für den Spieler. </w:t>
        </w:r>
      </w:ins>
      <w:ins w:id="31" w:author="Anni" w:date="2017-01-09T14:44:00Z">
        <w:r>
          <w:t xml:space="preserve">Hier werden die unterschiedlichsten Informationen der einzelnen Komponenten zusammengetragen und ausgegeben. </w:t>
        </w:r>
      </w:ins>
    </w:p>
    <w:p w:rsidR="00AC156B" w:rsidRPr="00AC156B" w:rsidRDefault="00AC156B" w:rsidP="00AC156B">
      <w:pPr>
        <w:pStyle w:val="berschrift2"/>
        <w:rPr>
          <w:ins w:id="32" w:author="Anni" w:date="2017-01-09T14:38:00Z"/>
        </w:rPr>
        <w:pPrChange w:id="33" w:author="Anni" w:date="2017-01-09T14:38:00Z">
          <w:pPr/>
        </w:pPrChange>
      </w:pPr>
      <w:ins w:id="34" w:author="Anni" w:date="2017-01-09T14:38:00Z">
        <w:r>
          <w:t>Statistik</w:t>
        </w:r>
      </w:ins>
    </w:p>
    <w:p w:rsidR="00013BDF" w:rsidRDefault="00013BDF">
      <w:pPr>
        <w:pStyle w:val="berschrift1"/>
        <w:rPr>
          <w:ins w:id="35" w:author="Anni" w:date="2017-01-04T10:45:00Z"/>
        </w:rPr>
        <w:pPrChange w:id="36" w:author="Anni" w:date="2017-01-04T10:36:00Z">
          <w:pPr/>
        </w:pPrChange>
      </w:pPr>
      <w:commentRangeStart w:id="37"/>
      <w:r>
        <w:t>Installationsanleitung</w:t>
      </w:r>
      <w:commentRangeEnd w:id="37"/>
      <w:r>
        <w:rPr>
          <w:rStyle w:val="Kommentarzeichen"/>
        </w:rPr>
        <w:commentReference w:id="37"/>
      </w:r>
    </w:p>
    <w:p w:rsidR="00831D51" w:rsidRDefault="00831D51">
      <w:pPr>
        <w:pStyle w:val="Listenabsatz"/>
        <w:numPr>
          <w:ilvl w:val="0"/>
          <w:numId w:val="1"/>
        </w:numPr>
        <w:rPr>
          <w:ins w:id="38" w:author="Anni" w:date="2017-01-04T10:46:00Z"/>
        </w:rPr>
        <w:pPrChange w:id="39" w:author="Anni" w:date="2017-01-04T10:45:00Z">
          <w:pPr/>
        </w:pPrChange>
      </w:pPr>
      <w:ins w:id="40" w:author="Anni" w:date="2017-01-04T10:46:00Z">
        <w:r>
          <w:t>PHP-Server</w:t>
        </w:r>
      </w:ins>
    </w:p>
    <w:p w:rsidR="00831D51" w:rsidRDefault="00831D51">
      <w:pPr>
        <w:pStyle w:val="Listenabsatz"/>
        <w:numPr>
          <w:ilvl w:val="0"/>
          <w:numId w:val="1"/>
        </w:numPr>
        <w:rPr>
          <w:ins w:id="41" w:author="Anni" w:date="2017-01-04T10:46:00Z"/>
        </w:rPr>
        <w:pPrChange w:id="42" w:author="Anni" w:date="2017-01-04T10:45:00Z">
          <w:pPr/>
        </w:pPrChange>
      </w:pPr>
      <w:ins w:id="43" w:author="Anni" w:date="2017-01-04T10:46:00Z">
        <w:r>
          <w:t>Aktive Internetverbindung</w:t>
        </w:r>
      </w:ins>
    </w:p>
    <w:p w:rsidR="00831D51" w:rsidRPr="00831D51" w:rsidRDefault="00831D51">
      <w:pPr>
        <w:pStyle w:val="Listenabsatz"/>
        <w:numPr>
          <w:ilvl w:val="0"/>
          <w:numId w:val="1"/>
        </w:numPr>
        <w:pPrChange w:id="44" w:author="Anni" w:date="2017-01-04T10:45:00Z">
          <w:pPr/>
        </w:pPrChange>
      </w:pPr>
      <w:ins w:id="45" w:author="Anni" w:date="2017-01-04T10:46:00Z">
        <w:r>
          <w:t>Internet Browser</w:t>
        </w:r>
      </w:ins>
    </w:p>
    <w:p w:rsidR="00013BDF" w:rsidRDefault="00013BDF">
      <w:pPr>
        <w:pStyle w:val="berschrift1"/>
        <w:pPrChange w:id="46" w:author="Anni" w:date="2017-01-04T10:36:00Z">
          <w:pPr/>
        </w:pPrChange>
      </w:pPr>
      <w:commentRangeStart w:id="47"/>
      <w:r>
        <w:t>Bedienungsanleitung</w:t>
      </w:r>
      <w:commentRangeEnd w:id="47"/>
      <w:r>
        <w:rPr>
          <w:rStyle w:val="Kommentarzeichen"/>
        </w:rPr>
        <w:commentReference w:id="47"/>
      </w:r>
    </w:p>
    <w:p w:rsidR="00013BDF" w:rsidRDefault="00013BDF">
      <w:pPr>
        <w:pStyle w:val="berschrift1"/>
        <w:rPr>
          <w:ins w:id="48" w:author="Anni" w:date="2017-01-04T10:54:00Z"/>
        </w:rPr>
        <w:pPrChange w:id="49" w:author="Anni" w:date="2017-01-04T10:36:00Z">
          <w:pPr/>
        </w:pPrChange>
      </w:pPr>
      <w:commentRangeStart w:id="50"/>
      <w:r>
        <w:t>Systemarchitektur</w:t>
      </w:r>
      <w:commentRangeEnd w:id="50"/>
      <w:r>
        <w:rPr>
          <w:rStyle w:val="Kommentarzeichen"/>
        </w:rPr>
        <w:commentReference w:id="50"/>
      </w:r>
    </w:p>
    <w:p w:rsidR="00831D51" w:rsidRPr="00831D51" w:rsidRDefault="00831D51">
      <w:pPr>
        <w:pStyle w:val="Listenabsatz"/>
        <w:numPr>
          <w:ilvl w:val="0"/>
          <w:numId w:val="1"/>
        </w:numPr>
        <w:pPrChange w:id="51" w:author="Anni" w:date="2017-01-04T10:54:00Z">
          <w:pPr/>
        </w:pPrChange>
      </w:pPr>
      <w:ins w:id="52" w:author="Anni" w:date="2017-01-04T10:54:00Z">
        <w:r>
          <w:t>PHP und HTML</w:t>
        </w:r>
      </w:ins>
    </w:p>
    <w:p w:rsidR="00013BDF" w:rsidRDefault="00013BDF">
      <w:pPr>
        <w:pStyle w:val="berschrift1"/>
        <w:pPrChange w:id="53" w:author="Anni" w:date="2017-01-04T10:36:00Z">
          <w:pPr/>
        </w:pPrChange>
      </w:pPr>
      <w:r>
        <w:t xml:space="preserve">[Detailliertere Beschreibung eines technischen </w:t>
      </w:r>
      <w:commentRangeStart w:id="54"/>
      <w:r>
        <w:t>Aspektes</w:t>
      </w:r>
      <w:commentRangeEnd w:id="54"/>
      <w:r>
        <w:rPr>
          <w:rStyle w:val="Kommentarzeichen"/>
        </w:rPr>
        <w:commentReference w:id="54"/>
      </w:r>
      <w:r>
        <w:t>]</w:t>
      </w:r>
    </w:p>
    <w:p w:rsidR="00013BDF" w:rsidRDefault="00013BDF">
      <w:pPr>
        <w:pStyle w:val="berschrift1"/>
        <w:rPr>
          <w:ins w:id="55" w:author="Anni" w:date="2017-01-04T10:54:00Z"/>
        </w:rPr>
        <w:pPrChange w:id="56" w:author="Anni" w:date="2017-01-04T10:36:00Z">
          <w:pPr/>
        </w:pPrChange>
      </w:pPr>
      <w:commentRangeStart w:id="57"/>
      <w:r>
        <w:t>Projektauswertung</w:t>
      </w:r>
      <w:commentRangeEnd w:id="57"/>
      <w:r>
        <w:rPr>
          <w:rStyle w:val="Kommentarzeichen"/>
        </w:rPr>
        <w:commentReference w:id="57"/>
      </w:r>
    </w:p>
    <w:p w:rsidR="00831D51" w:rsidRDefault="00831D51">
      <w:pPr>
        <w:pStyle w:val="Listenabsatz"/>
        <w:numPr>
          <w:ilvl w:val="0"/>
          <w:numId w:val="1"/>
        </w:numPr>
        <w:rPr>
          <w:ins w:id="58" w:author="Anni" w:date="2017-01-09T15:53:00Z"/>
        </w:rPr>
        <w:pPrChange w:id="59" w:author="Anni" w:date="2017-01-04T10:54:00Z">
          <w:pPr/>
        </w:pPrChange>
      </w:pPr>
      <w:ins w:id="60" w:author="Anni" w:date="2017-01-04T10:54:00Z">
        <w:r>
          <w:t>Fazit</w:t>
        </w:r>
      </w:ins>
      <w:bookmarkStart w:id="61" w:name="_GoBack"/>
      <w:bookmarkEnd w:id="61"/>
    </w:p>
    <w:p w:rsidR="00FB7047" w:rsidRDefault="00FB7047">
      <w:pPr>
        <w:pStyle w:val="Listenabsatz"/>
        <w:numPr>
          <w:ilvl w:val="0"/>
          <w:numId w:val="1"/>
        </w:numPr>
        <w:rPr>
          <w:ins w:id="62" w:author="Anni" w:date="2017-01-09T15:20:00Z"/>
        </w:rPr>
        <w:pPrChange w:id="63" w:author="Anni" w:date="2017-01-04T10:54:00Z">
          <w:pPr/>
        </w:pPrChange>
      </w:pPr>
      <w:ins w:id="64" w:author="Anni" w:date="2017-01-09T15:53:00Z">
        <w:r>
          <w:lastRenderedPageBreak/>
          <w:t xml:space="preserve">Arbeiten mit </w:t>
        </w:r>
        <w:proofErr w:type="spellStart"/>
        <w:r>
          <w:t>Github</w:t>
        </w:r>
        <w:proofErr w:type="spellEnd"/>
        <w:r>
          <w:t xml:space="preserve"> und Atom (Entwicklungsumgebung</w:t>
        </w:r>
      </w:ins>
      <w:ins w:id="65" w:author="Anni" w:date="2017-01-09T15:54:00Z">
        <w:r>
          <w:t>)</w:t>
        </w:r>
      </w:ins>
    </w:p>
    <w:p w:rsidR="006C6EDD" w:rsidRDefault="006C6EDD" w:rsidP="006C6EDD">
      <w:pPr>
        <w:pStyle w:val="berschrift1"/>
        <w:rPr>
          <w:ins w:id="66" w:author="Anni" w:date="2017-01-09T15:20:00Z"/>
        </w:rPr>
        <w:pPrChange w:id="67" w:author="Anni" w:date="2017-01-09T15:20:00Z">
          <w:pPr/>
        </w:pPrChange>
      </w:pPr>
      <w:ins w:id="68" w:author="Anni" w:date="2017-01-09T15:20:00Z">
        <w:r>
          <w:t>Quellen</w:t>
        </w:r>
      </w:ins>
    </w:p>
    <w:p w:rsidR="006C6EDD" w:rsidRDefault="006C6EDD" w:rsidP="006C6EDD">
      <w:pPr>
        <w:rPr>
          <w:ins w:id="69" w:author="Anni" w:date="2017-01-09T15:20:00Z"/>
        </w:rPr>
      </w:pPr>
      <w:ins w:id="70" w:author="Anni" w:date="2017-01-09T15:20:00Z">
        <w:r>
          <w:fldChar w:fldCharType="begin"/>
        </w:r>
        <w:r>
          <w:instrText xml:space="preserve"> HYPERLINK "</w:instrText>
        </w:r>
        <w:r w:rsidRPr="006C6EDD">
          <w:instrText>https://jtauber.github.io/articles/css-hexagon.html</w:instrText>
        </w:r>
        <w:r>
          <w:instrText xml:space="preserve">" </w:instrText>
        </w:r>
        <w:r>
          <w:fldChar w:fldCharType="separate"/>
        </w:r>
        <w:r w:rsidRPr="00B91F2E">
          <w:rPr>
            <w:rStyle w:val="Hyperlink"/>
          </w:rPr>
          <w:t>https://jtauber.github.io/articles/css-hexagon.html</w:t>
        </w:r>
        <w:r>
          <w:fldChar w:fldCharType="end"/>
        </w:r>
      </w:ins>
    </w:p>
    <w:p w:rsidR="006C6EDD" w:rsidRPr="006C6EDD" w:rsidRDefault="006C6EDD" w:rsidP="006C6EDD"/>
    <w:sectPr w:rsidR="006C6EDD" w:rsidRPr="006C6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ni" w:date="2017-01-04T10:36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Kommentartext"/>
      </w:pPr>
      <w:r>
        <w:t xml:space="preserve"> Der Umfang soll mindestens fünf Seiten betragen (ohne Bilder betragen, Zeilenabstand in etwa wie in diesem Dokument).</w:t>
      </w:r>
    </w:p>
  </w:comment>
  <w:comment w:id="12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Beschreibung der </w:t>
      </w:r>
      <w:r>
        <w:rPr>
          <w:b/>
          <w:bCs/>
          <w:sz w:val="20"/>
          <w:szCs w:val="20"/>
        </w:rPr>
        <w:t>Aufgaben der Software</w:t>
      </w:r>
      <w:r>
        <w:rPr>
          <w:sz w:val="20"/>
          <w:szCs w:val="20"/>
        </w:rPr>
        <w:t xml:space="preserve">: Benennen Sie die wichtigsten Aufgaben der Software. Der Leser soll erstmal grob verstehen, wie er die Software einordnen kann. Dazu beschreiben sie die 3-4 wichtigsten Anwendungsfälle, jeden mit ca. 3 Sätzen. </w:t>
      </w:r>
    </w:p>
    <w:p w:rsidR="00013BDF" w:rsidRDefault="00013BDF">
      <w:pPr>
        <w:pStyle w:val="Kommentartext"/>
      </w:pPr>
    </w:p>
  </w:comment>
  <w:comment w:id="37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Installationsanleitung</w:t>
      </w:r>
      <w:r>
        <w:rPr>
          <w:sz w:val="20"/>
          <w:szCs w:val="20"/>
        </w:rPr>
        <w:t xml:space="preserve">: Was ist erforderlich, damit Ihre Software auf einem neuen Gerät installiert wird (muss ein Server eingerichtet werden, ist eine virtuelle Laufzeitumgebung erforderlich, müssen Umgebungsvariablen eingestellt werden, … all diese Fragen sollten beantwortet werden). </w:t>
      </w:r>
    </w:p>
    <w:p w:rsidR="00013BDF" w:rsidRDefault="00013BDF">
      <w:pPr>
        <w:pStyle w:val="Kommentartext"/>
      </w:pPr>
    </w:p>
  </w:comment>
  <w:comment w:id="47" w:author="Anni" w:date="2017-01-04T10:34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Bedienungsanleitung</w:t>
      </w:r>
      <w:r>
        <w:rPr>
          <w:sz w:val="20"/>
          <w:szCs w:val="20"/>
        </w:rPr>
        <w:t xml:space="preserve">: Wie wird Ihre Software bedient. Beschreiben Sie dies. Sie dürfen natürlich Screenshots verwenden, die werden aber von der Mindest-Seitenanzahl subtrahiert. </w:t>
      </w:r>
    </w:p>
    <w:p w:rsidR="00013BDF" w:rsidRDefault="00013BDF">
      <w:pPr>
        <w:pStyle w:val="Kommentartext"/>
      </w:pPr>
    </w:p>
  </w:comment>
  <w:comment w:id="50" w:author="Anni" w:date="2017-01-04T10:35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Systemarchitektur</w:t>
      </w:r>
      <w:r>
        <w:rPr>
          <w:sz w:val="20"/>
          <w:szCs w:val="20"/>
        </w:rPr>
        <w:t xml:space="preserve">: Hier erklären Sie die technische Architektur. Das kann zum Beispiel bedeuten, dass Sie eine Client-Server-Architektur haben (Webserver stellt HTML-Seiten zur Verfügung, Browser ruft sie ab). Es kann auch eine Softwarearchitektur sein (weil Sie z.B. eine Datenbank verwenden). Es bietet sich an, dafür ein Diagramm zu erstellen – bitte selbst erstellt und kein Screenshot aus dem Internet. </w:t>
      </w:r>
    </w:p>
    <w:p w:rsidR="00013BDF" w:rsidRDefault="00013BDF">
      <w:pPr>
        <w:pStyle w:val="Kommentartext"/>
      </w:pPr>
    </w:p>
  </w:comment>
  <w:comment w:id="54" w:author="Anni" w:date="2017-01-09T14:37:00Z" w:initials="A">
    <w:p w:rsidR="00013BDF" w:rsidRDefault="00013BDF" w:rsidP="00013BDF">
      <w:pPr>
        <w:pStyle w:val="Default"/>
        <w:rPr>
          <w:sz w:val="20"/>
          <w:szCs w:val="20"/>
        </w:rPr>
      </w:pPr>
      <w:r>
        <w:rPr>
          <w:rStyle w:val="Kommentarzeichen"/>
        </w:rPr>
        <w:annotationRef/>
      </w:r>
      <w:r>
        <w:rPr>
          <w:b/>
          <w:bCs/>
          <w:sz w:val="20"/>
          <w:szCs w:val="20"/>
        </w:rPr>
        <w:t>Beschreibung eines technischen Teilaspektes</w:t>
      </w:r>
      <w:r>
        <w:rPr>
          <w:sz w:val="20"/>
          <w:szCs w:val="20"/>
        </w:rPr>
        <w:t xml:space="preserve">: Wenn Sie einen bestimmten Algorithmus entwickelt haben, oder eine bestimmte Berechnung durchführen, oder wenn es ein anderes wichtiges technisches Detail gibt, beschreiben sie es bitte. </w:t>
      </w:r>
    </w:p>
    <w:p w:rsidR="00013BDF" w:rsidRDefault="00013BDF">
      <w:pPr>
        <w:pStyle w:val="Kommentartext"/>
      </w:pPr>
    </w:p>
  </w:comment>
  <w:comment w:id="57" w:author="Anni" w:date="2017-01-04T10:35:00Z" w:initials="A">
    <w:p w:rsidR="00013BDF" w:rsidRDefault="00013BDF" w:rsidP="00013BDF">
      <w:pPr>
        <w:pStyle w:val="Default"/>
      </w:pPr>
      <w:r>
        <w:rPr>
          <w:rStyle w:val="Kommentarzeichen"/>
        </w:rPr>
        <w:annotationRef/>
      </w:r>
    </w:p>
    <w:p w:rsidR="00013BDF" w:rsidRDefault="00013BDF" w:rsidP="00013BDF">
      <w:pPr>
        <w:pStyle w:val="Default"/>
      </w:pPr>
      <w:r>
        <w:t xml:space="preserve"> </w:t>
      </w:r>
    </w:p>
    <w:p w:rsidR="00013BDF" w:rsidRDefault="00013BDF" w:rsidP="00013BDF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Fazit, Auswertung</w:t>
      </w:r>
      <w:r>
        <w:rPr>
          <w:sz w:val="20"/>
          <w:szCs w:val="20"/>
        </w:rPr>
        <w:t xml:space="preserve">: welche Dinge sind noch unvollendet, wo gibt es noch Baustellen, wo sind Sie vom ursprünglichen Plan abgewichen? </w:t>
      </w:r>
    </w:p>
    <w:p w:rsidR="00013BDF" w:rsidRDefault="00013BDF">
      <w:pPr>
        <w:pStyle w:val="Kommentar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F33BB"/>
    <w:multiLevelType w:val="hybridMultilevel"/>
    <w:tmpl w:val="02D03AF4"/>
    <w:lvl w:ilvl="0" w:tplc="88D84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BDF"/>
    <w:rsid w:val="00013BDF"/>
    <w:rsid w:val="003F504E"/>
    <w:rsid w:val="00672912"/>
    <w:rsid w:val="006C6EDD"/>
    <w:rsid w:val="00831D51"/>
    <w:rsid w:val="00AA3388"/>
    <w:rsid w:val="00AC156B"/>
    <w:rsid w:val="00F84A9F"/>
    <w:rsid w:val="00FB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15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13B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13BD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13B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3B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3BD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3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13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3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31D51"/>
    <w:pPr>
      <w:ind w:left="720"/>
      <w:contextualSpacing/>
    </w:pPr>
  </w:style>
  <w:style w:type="paragraph" w:styleId="berarbeitung">
    <w:name w:val="Revision"/>
    <w:hidden/>
    <w:uiPriority w:val="99"/>
    <w:semiHidden/>
    <w:rsid w:val="00AC156B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15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C6E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15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13B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13BD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13BD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13B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13BD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3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3B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13B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013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3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31D51"/>
    <w:pPr>
      <w:ind w:left="720"/>
      <w:contextualSpacing/>
    </w:pPr>
  </w:style>
  <w:style w:type="paragraph" w:styleId="berarbeitung">
    <w:name w:val="Revision"/>
    <w:hidden/>
    <w:uiPriority w:val="99"/>
    <w:semiHidden/>
    <w:rsid w:val="00AC156B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C15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C6E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E8C6F-BEA3-4363-86B5-C24BCE8E8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</dc:creator>
  <cp:lastModifiedBy>Anni</cp:lastModifiedBy>
  <cp:revision>4</cp:revision>
  <dcterms:created xsi:type="dcterms:W3CDTF">2017-01-04T09:29:00Z</dcterms:created>
  <dcterms:modified xsi:type="dcterms:W3CDTF">2017-01-09T16:10:00Z</dcterms:modified>
</cp:coreProperties>
</file>